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hope this finds you well. I write in regard to our borough's pension scheme investments in the 'Passive Equity Progressive Paris-Aligned' (PEPPA) fund - managed by the London CIV (LCIV).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understand that on 4th November you will be meeting with the other pension committee chairs of the five boroughs invested in PEPPA, and a representative from LCIV, to discuss the issue of divesting from PEPPA's investments in companies complicit in genocide, apartheid, and human rights abuses.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urge you to use this meeting to agree to an exclusions framework for these complicit companies, to be applied to PEPPA. I am aware that a suitable exclusions framework, prepared with the support of pensions lawyers, has already been shared with you by the Lewisham divestment campaign.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remind you that, through PEPPA, pension holders' money is invested in, amongst others, a company providing AI targeting systems to Israel's military, actively facilitating genocide. And despite longstanding judgements on the illegality of Israel's settlements under international law, pension holders' money is still invested in Israeli banks actively funding the expansion of illegal settlements. Furthermore, our borough invests in companies that have been repeatedly identified and repeatedly called on by the UN Human Rights Office to “take appropriate action to address the adverse human rights impacts” of their activities in Palestine. It is beyond the comprehension of many residents and pension holders that anyone would invest someone else's money (on their behalf but against their will) - </w:t>
      </w:r>
      <w:ins w:author="Michael Coulston" w:id="0" w:date="2025-10-30T15:22:36Z">
        <w:r w:rsidDel="00000000" w:rsidR="00000000" w:rsidRPr="00000000">
          <w:rPr>
            <w:rtl w:val="0"/>
          </w:rPr>
          <w:t xml:space="preserve">making those investments risky by</w:t>
        </w:r>
      </w:ins>
      <w:del w:author="Michael Coulston" w:id="0" w:date="2025-10-30T15:22:36Z">
        <w:commentRangeStart w:id="0"/>
        <w:r w:rsidDel="00000000" w:rsidR="00000000" w:rsidRPr="00000000">
          <w:rPr>
            <w:rtl w:val="0"/>
          </w:rPr>
          <w:delText xml:space="preserve">and at the risk of</w:delText>
        </w:r>
      </w:del>
      <w:r w:rsidDel="00000000" w:rsidR="00000000" w:rsidRPr="00000000">
        <w:rPr>
          <w:rtl w:val="0"/>
        </w:rPr>
        <w:t xml:space="preserve"> disregarding international law - </w:t>
      </w:r>
      <w:commentRangeEnd w:id="0"/>
      <w:r w:rsidDel="00000000" w:rsidR="00000000" w:rsidRPr="00000000">
        <w:commentReference w:id="0"/>
      </w:r>
      <w:r w:rsidDel="00000000" w:rsidR="00000000" w:rsidRPr="00000000">
        <w:rPr>
          <w:rtl w:val="0"/>
        </w:rPr>
        <w:t xml:space="preserve">in companies facilitating some of the world's worst human rights abuses.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understand the challenges of 'passive funds' and that 'things move slowly in pensions', but after two years of Israel's genocide, it beggars belief that our boroughs have not removed pension holders' money from these companies or even set out a clear plan for doing so.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 am asking you to do everything in your power to agree on an exclusions framework in the meeting on 4th November. And whilst this would be a positive interim step, I'd also ask you to use your influence to press LCIV for complete divestment across London's pension schemes in the longer term.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local elections around the corner next year, I want to rest assured that our borough can demonstrate the moral leadership this situation requires. Similar messages are being sent to the chairs of all five PEPPA boroughs, on behalf of the united Barnet, Havering, Lewisham, Sutton, and Waltham Forest resident-led divestment campaigns.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Yours sincerely,</w:t>
      </w:r>
    </w:p>
    <w:p w:rsidR="00000000" w:rsidDel="00000000" w:rsidP="00000000" w:rsidRDefault="00000000" w:rsidRPr="00000000" w14:paraId="00000012">
      <w:pPr>
        <w:rPr/>
      </w:pPr>
      <w:r w:rsidDel="00000000" w:rsidR="00000000" w:rsidRPr="00000000">
        <w:rPr>
          <w:rtl w:val="0"/>
        </w:rPr>
        <w:t xml:space="preserve">{signee}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Coulston" w:id="0" w:date="2025-10-30T15:20:47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think of a way so that it's more that investing money without regard to international law is risky. We know it's already in violation.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